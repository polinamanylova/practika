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Pr="00DF47EB" w:rsidRDefault="00990EAC" w:rsidP="00EA6493">
      <w:pPr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E519F1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7777777" w:rsidR="0013162A" w:rsidRDefault="00990EAC" w:rsidP="0013162A">
      <w:pPr>
        <w:ind w:firstLine="0"/>
        <w:jc w:val="center"/>
      </w:pPr>
      <w:r w:rsidRPr="00646136">
        <w:t xml:space="preserve">на выполнение </w:t>
      </w:r>
      <w:r w:rsidR="00D31A36">
        <w:t>работ</w:t>
      </w:r>
      <w:r w:rsidR="0013162A">
        <w:t xml:space="preserve"> </w:t>
      </w:r>
      <w:r w:rsidRPr="00646136">
        <w:t>по соз</w:t>
      </w:r>
      <w:r w:rsidR="0013162A">
        <w:t>данию</w:t>
      </w:r>
    </w:p>
    <w:p w14:paraId="1AC91821" w14:textId="1DA629AB" w:rsidR="00990EAC" w:rsidRPr="00646136" w:rsidRDefault="00D31A36" w:rsidP="0013162A">
      <w:pPr>
        <w:ind w:firstLine="0"/>
        <w:jc w:val="center"/>
      </w:pPr>
      <w:r>
        <w:t>_________________________________________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DB67CB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DB67CB">
        <w:trPr>
          <w:trHeight w:val="2047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646136"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55422C96" w:rsidR="00DB67CB" w:rsidRPr="00646136" w:rsidRDefault="00DB67CB" w:rsidP="0013162A">
            <w:pPr>
              <w:ind w:firstLine="0"/>
              <w:rPr>
                <w:i/>
                <w:iCs/>
              </w:rPr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8CD58B4" w14:textId="64D15D22" w:rsidR="00D2756B" w:rsidRDefault="00D2756B" w:rsidP="00303DC8"/>
    <w:p w14:paraId="4EEED0FE" w14:textId="3A634B25" w:rsidR="00D2756B" w:rsidRDefault="00D2756B" w:rsidP="00303DC8"/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7DFB47A9" w:rsidR="00D2756B" w:rsidRDefault="00D2756B" w:rsidP="00303DC8"/>
    <w:p w14:paraId="7AD71FB5" w14:textId="77777777" w:rsidR="00D2756B" w:rsidRPr="00646136" w:rsidRDefault="00D2756B" w:rsidP="00303DC8"/>
    <w:p w14:paraId="15D082F6" w14:textId="4513F7D2" w:rsidR="00990EAC" w:rsidRPr="00031EBA" w:rsidRDefault="00D2756B" w:rsidP="00031EBA">
      <w:pPr>
        <w:jc w:val="center"/>
        <w:rPr>
          <w:szCs w:val="20"/>
        </w:rPr>
        <w:sectPr w:rsidR="00990EAC" w:rsidRPr="00031EBA">
          <w:pgSz w:w="11907" w:h="16840"/>
          <w:pgMar w:top="1134" w:right="851" w:bottom="1134" w:left="1418" w:header="720" w:footer="720" w:gutter="0"/>
          <w:cols w:space="720"/>
        </w:sectPr>
      </w:pPr>
      <w:r>
        <w:t>20</w:t>
      </w:r>
      <w:r w:rsidR="00031EBA">
        <w:rPr>
          <w:lang w:val="en-US"/>
        </w:rPr>
        <w:t>22</w:t>
      </w:r>
    </w:p>
    <w:p w14:paraId="6A156C77" w14:textId="26AFA042" w:rsidR="000A3FB6" w:rsidRDefault="00990EAC" w:rsidP="000A3FB6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02042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F0452" w14:textId="29FA78AE" w:rsidR="000A3FB6" w:rsidRDefault="000A3FB6">
          <w:pPr>
            <w:pStyle w:val="afc"/>
          </w:pPr>
        </w:p>
        <w:p w14:paraId="3A1835D6" w14:textId="23EE5AEA" w:rsidR="0021065F" w:rsidRDefault="000A3FB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99582" w:history="1">
            <w:r w:rsidR="0021065F" w:rsidRPr="00E31093">
              <w:rPr>
                <w:rStyle w:val="a6"/>
              </w:rPr>
              <w:t>1</w:t>
            </w:r>
            <w:r w:rsidR="002106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1065F" w:rsidRPr="00E31093">
              <w:rPr>
                <w:rStyle w:val="a6"/>
              </w:rPr>
              <w:t>Введение</w:t>
            </w:r>
            <w:r w:rsidR="0021065F">
              <w:rPr>
                <w:webHidden/>
              </w:rPr>
              <w:tab/>
            </w:r>
            <w:r w:rsidR="0021065F">
              <w:rPr>
                <w:webHidden/>
              </w:rPr>
              <w:fldChar w:fldCharType="begin"/>
            </w:r>
            <w:r w:rsidR="0021065F">
              <w:rPr>
                <w:webHidden/>
              </w:rPr>
              <w:instrText xml:space="preserve"> PAGEREF _Toc106199582 \h </w:instrText>
            </w:r>
            <w:r w:rsidR="0021065F">
              <w:rPr>
                <w:webHidden/>
              </w:rPr>
            </w:r>
            <w:r w:rsidR="0021065F">
              <w:rPr>
                <w:webHidden/>
              </w:rPr>
              <w:fldChar w:fldCharType="separate"/>
            </w:r>
            <w:r w:rsidR="0021065F">
              <w:rPr>
                <w:webHidden/>
              </w:rPr>
              <w:t>2</w:t>
            </w:r>
            <w:r w:rsidR="0021065F">
              <w:rPr>
                <w:webHidden/>
              </w:rPr>
              <w:fldChar w:fldCharType="end"/>
            </w:r>
          </w:hyperlink>
        </w:p>
        <w:p w14:paraId="4DD630C7" w14:textId="5661EEBF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3" w:history="1">
            <w:r w:rsidRPr="00E31093">
              <w:rPr>
                <w:rStyle w:val="a6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1A1A8F" w14:textId="694C07FB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4" w:history="1">
            <w:r w:rsidRPr="00E31093">
              <w:rPr>
                <w:rStyle w:val="a6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Краткая характеристика области применения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79B8BD" w14:textId="4D3811A2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5" w:history="1">
            <w:r w:rsidRPr="00E3109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B10DDE" w14:textId="59CE312A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6" w:history="1">
            <w:r w:rsidRPr="00E3109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6DC402" w14:textId="6F0956AD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7" w:history="1">
            <w:r w:rsidRPr="00E31093">
              <w:rPr>
                <w:rStyle w:val="a6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Функциональное назначение программы.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0549B5" w14:textId="0271E5D3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8" w:history="1">
            <w:r w:rsidRPr="00E31093">
              <w:rPr>
                <w:rStyle w:val="a6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Эксплуатационное назначение программы.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E97B73" w14:textId="2252AF8A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89" w:history="1">
            <w:r w:rsidRPr="00E3109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31A452" w14:textId="0A26DB19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0" w:history="1">
            <w:r w:rsidRPr="00E31093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79CACF" w14:textId="23FD77FB" w:rsidR="0021065F" w:rsidRDefault="0021065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1" w:history="1">
            <w:r w:rsidRPr="00E31093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664C0E" w14:textId="77D2F9EC" w:rsidR="0021065F" w:rsidRDefault="0021065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2" w:history="1">
            <w:r w:rsidRPr="00E31093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Описание игрового поля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807B72" w14:textId="283C0694" w:rsidR="0021065F" w:rsidRDefault="0021065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3" w:history="1">
            <w:r w:rsidRPr="00E31093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Возможности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0C8D64" w14:textId="7ABFF01F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4" w:history="1">
            <w:r w:rsidRPr="00E31093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993263" w14:textId="48B1D244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5" w:history="1">
            <w:r w:rsidRPr="00E31093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2EB997" w14:textId="0D64E86F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6" w:history="1">
            <w:r w:rsidRPr="00E31093">
              <w:rPr>
                <w:rStyle w:val="a6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927D1D" w14:textId="5FEF053A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7" w:history="1">
            <w:r w:rsidRPr="00E31093">
              <w:rPr>
                <w:rStyle w:val="a6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D6C8A1" w14:textId="230C3754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8" w:history="1">
            <w:r w:rsidRPr="00E31093">
              <w:rPr>
                <w:rStyle w:val="a6"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DBB582" w14:textId="4855C916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599" w:history="1">
            <w:r w:rsidRPr="00E31093">
              <w:rPr>
                <w:rStyle w:val="a6"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CF2115" w14:textId="1058837A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0" w:history="1">
            <w:r w:rsidRPr="00E31093">
              <w:rPr>
                <w:rStyle w:val="a6"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Специальные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34E8D6" w14:textId="4C3226D6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1" w:history="1">
            <w:r w:rsidRPr="00E3109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D53B27" w14:textId="15380965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2" w:history="1">
            <w:r w:rsidRPr="00E3109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Технико-экономические показатели;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4AFFBE" w14:textId="66DA06A0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3" w:history="1">
            <w:r w:rsidRPr="00E3109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41D4D2" w14:textId="7629C4FB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4" w:history="1">
            <w:r w:rsidRPr="00E31093">
              <w:rPr>
                <w:rStyle w:val="a6"/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8E49FD" w14:textId="21A282B6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5" w:history="1">
            <w:r w:rsidRPr="00E31093">
              <w:rPr>
                <w:rStyle w:val="a6"/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B9569C" w14:textId="4B9A599E" w:rsidR="0021065F" w:rsidRDefault="002106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6" w:history="1">
            <w:r w:rsidRPr="00E31093">
              <w:rPr>
                <w:rStyle w:val="a6"/>
              </w:rPr>
              <w:t>7.3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Содержание работ по этапам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3C877E" w14:textId="57113DC3" w:rsidR="0021065F" w:rsidRDefault="002106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199607" w:history="1">
            <w:r w:rsidRPr="00E3109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31093">
              <w:rPr>
                <w:rStyle w:val="a6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_Toc106199607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8597A1" w14:textId="701D9634" w:rsidR="000A3FB6" w:rsidRDefault="000A3FB6">
          <w:r>
            <w:rPr>
              <w:b/>
              <w:bCs/>
            </w:rPr>
            <w:fldChar w:fldCharType="end"/>
          </w:r>
        </w:p>
      </w:sdtContent>
    </w:sdt>
    <w:p w14:paraId="717C53AD" w14:textId="0B7A3379" w:rsidR="00CF4CFC" w:rsidRDefault="00CF4CFC">
      <w:pPr>
        <w:spacing w:before="0" w:after="200" w:line="276" w:lineRule="auto"/>
        <w:ind w:firstLine="0"/>
        <w:contextualSpacing w:val="0"/>
        <w:jc w:val="left"/>
      </w:pPr>
    </w:p>
    <w:p w14:paraId="7C2ECD29" w14:textId="38A68C98" w:rsidR="00AB4DD7" w:rsidRPr="008A6563" w:rsidRDefault="00003D55" w:rsidP="008A6563">
      <w:pPr>
        <w:pStyle w:val="1"/>
      </w:pPr>
      <w:bookmarkStart w:id="0" w:name="_Toc106199582"/>
      <w:r w:rsidRPr="008A6563">
        <w:lastRenderedPageBreak/>
        <w:t>Введение</w:t>
      </w:r>
      <w:bookmarkEnd w:id="0"/>
    </w:p>
    <w:p w14:paraId="686C6394" w14:textId="0A1A1468" w:rsidR="001859EA" w:rsidRPr="008A6563" w:rsidRDefault="001859EA" w:rsidP="008A6563">
      <w:pPr>
        <w:pStyle w:val="2"/>
      </w:pPr>
      <w:bookmarkStart w:id="1" w:name="_Toc106199583"/>
      <w:r w:rsidRPr="008A6563">
        <w:t>Наименование программы</w:t>
      </w:r>
      <w:bookmarkEnd w:id="1"/>
    </w:p>
    <w:p w14:paraId="258D876A" w14:textId="25823BF5" w:rsidR="002801B4" w:rsidRPr="002801B4" w:rsidRDefault="00484001" w:rsidP="004B37FE">
      <w:r>
        <w:rPr>
          <w:color w:val="000000" w:themeColor="text1"/>
        </w:rPr>
        <w:t xml:space="preserve">Наименование программы - </w:t>
      </w:r>
      <w:r w:rsidR="00E519F1">
        <w:t>«</w:t>
      </w:r>
      <w:r w:rsidR="002801B4">
        <w:t>Обведи, не отрывая перо</w:t>
      </w:r>
      <w:r w:rsidR="00E519F1">
        <w:t>»</w:t>
      </w:r>
      <w:r w:rsidR="002801B4">
        <w:t>.</w:t>
      </w:r>
    </w:p>
    <w:p w14:paraId="0045E6AE" w14:textId="5B03780E" w:rsidR="00431196" w:rsidRPr="008A6563" w:rsidRDefault="001859EA" w:rsidP="008A6563">
      <w:pPr>
        <w:pStyle w:val="2"/>
      </w:pPr>
      <w:bookmarkStart w:id="2" w:name="_Toc106199584"/>
      <w:r w:rsidRPr="008A6563">
        <w:t>Краткая характеристика области применения программы</w:t>
      </w:r>
      <w:bookmarkEnd w:id="2"/>
    </w:p>
    <w:p w14:paraId="2F218FB9" w14:textId="4AB0B2E3" w:rsidR="00431196" w:rsidRPr="00431196" w:rsidRDefault="002801B4" w:rsidP="004B37FE">
      <w:r>
        <w:t xml:space="preserve"> Игра «Обведи, не отрывая перо» может быть использована в развлекательных целях. </w:t>
      </w:r>
    </w:p>
    <w:p w14:paraId="53A4C096" w14:textId="77777777" w:rsidR="00431196" w:rsidRPr="00431196" w:rsidRDefault="00431196" w:rsidP="00431196">
      <w:pPr>
        <w:rPr>
          <w:sz w:val="28"/>
          <w:szCs w:val="28"/>
        </w:rPr>
      </w:pPr>
    </w:p>
    <w:p w14:paraId="2A818C7E" w14:textId="1646FE32" w:rsidR="00AB4DD7" w:rsidRPr="008A6563" w:rsidRDefault="00BC4310" w:rsidP="008A6563">
      <w:pPr>
        <w:pStyle w:val="1"/>
      </w:pPr>
      <w:bookmarkStart w:id="3" w:name="_Toc106199585"/>
      <w:r>
        <w:lastRenderedPageBreak/>
        <w:t>Основания для разработки</w:t>
      </w:r>
      <w:bookmarkEnd w:id="3"/>
    </w:p>
    <w:p w14:paraId="6E696129" w14:textId="77777777" w:rsidR="001859EA" w:rsidRPr="00431196" w:rsidRDefault="001859EA" w:rsidP="004B37FE">
      <w:r w:rsidRPr="00431196">
        <w:t xml:space="preserve">Основанием для разработки является учебный план специальности 09.02.07 «Информационные системы и программирование». </w:t>
      </w:r>
    </w:p>
    <w:p w14:paraId="3C927445" w14:textId="24ABD078" w:rsidR="001859EA" w:rsidRPr="00431196" w:rsidRDefault="001859EA" w:rsidP="004B37FE">
      <w:r w:rsidRPr="00431196">
        <w:t xml:space="preserve">Сроки проведения работы: </w:t>
      </w:r>
    </w:p>
    <w:p w14:paraId="20382026" w14:textId="718AFEEB" w:rsidR="001859EA" w:rsidRPr="00431196" w:rsidRDefault="001859EA" w:rsidP="004B37FE">
      <w:r w:rsidRPr="00431196">
        <w:t xml:space="preserve">начало разработки – </w:t>
      </w:r>
      <w:r w:rsidR="00BB4342" w:rsidRPr="00431196">
        <w:t>17.01.2022;</w:t>
      </w:r>
    </w:p>
    <w:p w14:paraId="750A0848" w14:textId="681616DF" w:rsidR="001859EA" w:rsidRPr="00431196" w:rsidRDefault="001859EA" w:rsidP="004B37FE">
      <w:r w:rsidRPr="00431196">
        <w:t xml:space="preserve">окончание разработки – </w:t>
      </w:r>
      <w:r w:rsidR="00031EBA" w:rsidRPr="002801B4">
        <w:t>30</w:t>
      </w:r>
      <w:r w:rsidR="00BB4342" w:rsidRPr="00431196">
        <w:t>.</w:t>
      </w:r>
      <w:r w:rsidR="00031EBA" w:rsidRPr="002801B4">
        <w:t>04.2022</w:t>
      </w:r>
      <w:r w:rsidR="00BB4342" w:rsidRPr="00431196">
        <w:t>;</w:t>
      </w:r>
    </w:p>
    <w:p w14:paraId="64105080" w14:textId="1042DEBA" w:rsidR="001859EA" w:rsidRDefault="002801B4" w:rsidP="004B37FE">
      <w:r>
        <w:t xml:space="preserve">Заказчик: коллектив преподавателей </w:t>
      </w:r>
      <w:r w:rsidR="00E519F1">
        <w:t>К</w:t>
      </w:r>
      <w:r>
        <w:t>олледжа ВятГУ в составе Кошкин. О.В, Самоделкин. П. А, Ржаникова. Е. Д.</w:t>
      </w:r>
    </w:p>
    <w:p w14:paraId="506B8EE2" w14:textId="7D7C423A" w:rsidR="00AB4DD7" w:rsidRDefault="002801B4" w:rsidP="00380EDF">
      <w:r>
        <w:t>Исполнитель: студент колледжа ВятГУ группы ИСПк-203-52-00 Манылова</w:t>
      </w:r>
      <w:r w:rsidR="00380EDF">
        <w:t>.</w:t>
      </w:r>
      <w:r>
        <w:t xml:space="preserve"> </w:t>
      </w:r>
      <w:r w:rsidR="00380EDF">
        <w:t>П. М.</w:t>
      </w:r>
    </w:p>
    <w:p w14:paraId="46F77525" w14:textId="301D06C2" w:rsidR="00AB4DD7" w:rsidRPr="008A6563" w:rsidRDefault="00BC4310" w:rsidP="008A6563">
      <w:pPr>
        <w:pStyle w:val="1"/>
      </w:pPr>
      <w:bookmarkStart w:id="4" w:name="_Toc106199586"/>
      <w:r w:rsidRPr="008A6563">
        <w:lastRenderedPageBreak/>
        <w:t>Назначение разработки</w:t>
      </w:r>
      <w:bookmarkEnd w:id="4"/>
    </w:p>
    <w:p w14:paraId="40C5180F" w14:textId="148E95F6" w:rsidR="00CF4CFC" w:rsidRPr="0021065F" w:rsidRDefault="00CF4CFC" w:rsidP="0021065F">
      <w:pPr>
        <w:pStyle w:val="2"/>
      </w:pPr>
      <w:bookmarkStart w:id="5" w:name="_Toc106199587"/>
      <w:bookmarkStart w:id="6" w:name="_GoBack"/>
      <w:r w:rsidRPr="0021065F">
        <w:t>Функциональное назначение программы.</w:t>
      </w:r>
      <w:bookmarkEnd w:id="5"/>
    </w:p>
    <w:bookmarkEnd w:id="6"/>
    <w:p w14:paraId="6BD8CD51" w14:textId="5A233913" w:rsidR="00CF4CFC" w:rsidRPr="00CF4CFC" w:rsidRDefault="00CF4CFC" w:rsidP="00694975">
      <w:pPr>
        <w:rPr>
          <w:ins w:id="7" w:author="Ржаникова Елена Дмитриевна" w:date="2022-04-14T20:23:00Z"/>
        </w:rPr>
      </w:pPr>
      <w:r>
        <w:t>Программа предназначена для развлечения</w:t>
      </w:r>
      <w:r w:rsidR="0021065F">
        <w:t>.</w:t>
      </w:r>
    </w:p>
    <w:p w14:paraId="1836F16E" w14:textId="47728520" w:rsidR="00CF4CFC" w:rsidRPr="00484001" w:rsidRDefault="00380EDF" w:rsidP="00484001">
      <w:r>
        <w:t xml:space="preserve">Программа </w:t>
      </w:r>
      <w:r w:rsidR="00CF4CFC">
        <w:t xml:space="preserve">предназначена для </w:t>
      </w:r>
      <w:r>
        <w:t>получения и повышения</w:t>
      </w:r>
      <w:r w:rsidR="00CF4CFC">
        <w:t xml:space="preserve"> навыков разработки программного обеспечения и технической документации.</w:t>
      </w:r>
    </w:p>
    <w:p w14:paraId="2E290AAF" w14:textId="22337FFB" w:rsidR="00CF4CFC" w:rsidRPr="008A6563" w:rsidRDefault="00CF4CFC" w:rsidP="008A6563">
      <w:pPr>
        <w:pStyle w:val="2"/>
      </w:pPr>
      <w:bookmarkStart w:id="8" w:name="_Toc106199588"/>
      <w:r w:rsidRPr="008A6563">
        <w:t>Эксплуатационн</w:t>
      </w:r>
      <w:r w:rsidR="00380EDF" w:rsidRPr="008A6563">
        <w:t>ое назначение</w:t>
      </w:r>
      <w:r w:rsidRPr="008A6563">
        <w:t xml:space="preserve"> программы.</w:t>
      </w:r>
      <w:bookmarkEnd w:id="8"/>
    </w:p>
    <w:p w14:paraId="5C6D644A" w14:textId="626561F0" w:rsidR="00D25169" w:rsidRDefault="00CF4CFC" w:rsidP="00694975">
      <w:r w:rsidRPr="00CF4CFC">
        <w:t>Программа должна эксплуатироваться как приложение для персонального компьютера.</w:t>
      </w:r>
    </w:p>
    <w:p w14:paraId="2FFEF0B7" w14:textId="095E7A5E" w:rsidR="00CF4CFC" w:rsidRPr="00CF4CFC" w:rsidRDefault="00D25169" w:rsidP="008A6563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E55EF33" w14:textId="11784270" w:rsidR="00AB4DD7" w:rsidRPr="00484001" w:rsidRDefault="00BC4310" w:rsidP="00484001">
      <w:pPr>
        <w:pStyle w:val="1"/>
      </w:pPr>
      <w:bookmarkStart w:id="9" w:name="_Toc106199589"/>
      <w:r w:rsidRPr="00484001">
        <w:lastRenderedPageBreak/>
        <w:t>Требования к программе или программному изделию</w:t>
      </w:r>
      <w:bookmarkEnd w:id="9"/>
    </w:p>
    <w:p w14:paraId="53B16ED1" w14:textId="1490AC2F" w:rsidR="00431196" w:rsidRPr="00484001" w:rsidRDefault="00BC4310" w:rsidP="00484001">
      <w:pPr>
        <w:pStyle w:val="2"/>
      </w:pPr>
      <w:bookmarkStart w:id="10" w:name="_Toc106199590"/>
      <w:r w:rsidRPr="00484001">
        <w:t>Требования к функциональным характеристикам</w:t>
      </w:r>
      <w:bookmarkEnd w:id="10"/>
    </w:p>
    <w:p w14:paraId="69486D70" w14:textId="77777777" w:rsidR="00AB4DD7" w:rsidRPr="00484001" w:rsidRDefault="00AB4DD7" w:rsidP="00484001">
      <w:pPr>
        <w:pStyle w:val="3"/>
      </w:pPr>
      <w:bookmarkStart w:id="11" w:name="_Hlk98496658"/>
      <w:bookmarkStart w:id="12" w:name="_Toc106199591"/>
      <w:r w:rsidRPr="00484001">
        <w:t>Правила игры</w:t>
      </w:r>
      <w:bookmarkEnd w:id="12"/>
      <w:r w:rsidRPr="00484001">
        <w:t xml:space="preserve"> </w:t>
      </w:r>
    </w:p>
    <w:p w14:paraId="1A9B5155" w14:textId="38449448" w:rsidR="00AB4DD7" w:rsidRDefault="00FE15B4" w:rsidP="00484001">
      <w:r>
        <w:t>Цель</w:t>
      </w:r>
      <w:r w:rsidRPr="0072762C">
        <w:t xml:space="preserve"> игры «Обведи, не отрывая перо» заключается в том, что пользователь (игрок) должен обвести сложную замкнутую фигуру, не отрывая пера и не проходить по одним и тем же линиям дважды.</w:t>
      </w:r>
      <w:r>
        <w:t xml:space="preserve"> Если игрок успешно обвел фигуру, т</w:t>
      </w:r>
      <w:r w:rsidR="00484001">
        <w:t xml:space="preserve">о он </w:t>
      </w:r>
      <w:r w:rsidR="00DF47EB">
        <w:t>может переходить</w:t>
      </w:r>
      <w:r w:rsidR="00484001">
        <w:t xml:space="preserve"> на следующий уровень.</w:t>
      </w:r>
      <w:r>
        <w:t xml:space="preserve"> </w:t>
      </w:r>
      <w:r w:rsidR="00DF47EB">
        <w:t xml:space="preserve">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</w:t>
      </w:r>
      <w:r>
        <w:t>Если же игрок не успешно обвел фигуру, то у него будет еще одна попытка, число попыток не ограничено.</w:t>
      </w:r>
    </w:p>
    <w:p w14:paraId="5B3BA110" w14:textId="1846B18D" w:rsidR="00FE15B4" w:rsidRPr="00431196" w:rsidRDefault="00FE15B4" w:rsidP="00484001">
      <w:r>
        <w:t>Игра заканчивается, когда игрок прошел последний уровень</w:t>
      </w:r>
      <w:r w:rsidR="00484001">
        <w:t>.</w:t>
      </w:r>
    </w:p>
    <w:p w14:paraId="6B72EF57" w14:textId="3049F0CB" w:rsidR="000A3FB6" w:rsidRPr="00484001" w:rsidRDefault="00AB4DD7" w:rsidP="00484001">
      <w:pPr>
        <w:pStyle w:val="3"/>
      </w:pPr>
      <w:bookmarkStart w:id="13" w:name="_Toc106199592"/>
      <w:r w:rsidRPr="00484001">
        <w:t>Описание игрового поля</w:t>
      </w:r>
      <w:bookmarkEnd w:id="13"/>
    </w:p>
    <w:p w14:paraId="5527AE5A" w14:textId="0C4820A4" w:rsidR="00DF47EB" w:rsidRPr="00DF47EB" w:rsidRDefault="00431196" w:rsidP="00DF47EB">
      <w:pPr>
        <w:rPr>
          <w:rFonts w:eastAsia="Times New Roman" w:cs="Times New Roman"/>
        </w:rPr>
      </w:pPr>
      <w:r>
        <w:t>На игровом поле находится обозначение на каком уровне сейчас находится игрок</w:t>
      </w:r>
      <w:r w:rsidR="0051455F">
        <w:t>, с</w:t>
      </w:r>
      <w:r>
        <w:t>амо поле с фигурой и точками для обведения, также есть кнопка пер</w:t>
      </w:r>
      <w:r w:rsidR="00DD284A">
        <w:t>ехода на следующий уровень и две</w:t>
      </w:r>
      <w:r>
        <w:t xml:space="preserve"> кнопки для того, чтобы вернуться назад к списку уровней и выход в главное меню.</w:t>
      </w:r>
      <w:r w:rsidR="0051455F">
        <w:t xml:space="preserve"> Примерный вид игрового поля показан на рис. 1.</w:t>
      </w:r>
      <w:r>
        <w:t xml:space="preserve"> </w:t>
      </w:r>
    </w:p>
    <w:p w14:paraId="19F79C8F" w14:textId="77777777" w:rsidR="00DF47EB" w:rsidRDefault="00DF47EB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1BDF359B" w14:textId="7D64AAC1" w:rsidR="00431196" w:rsidRDefault="00DF47EB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7ADE1C" wp14:editId="1C386E4F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53C42" w14:textId="2A3F8B55" w:rsidR="000A3FB6" w:rsidRPr="00431196" w:rsidRDefault="000A3FB6" w:rsidP="00DD284A">
      <w:pPr>
        <w:jc w:val="center"/>
      </w:pPr>
      <w:r>
        <w:t xml:space="preserve">Рис 1 – </w:t>
      </w:r>
      <w:r w:rsidR="00F01330">
        <w:t>Примерный вид</w:t>
      </w:r>
      <w:r w:rsidR="00DF47EB">
        <w:t xml:space="preserve"> </w:t>
      </w:r>
      <w:r w:rsidR="00F01330">
        <w:t>и</w:t>
      </w:r>
      <w:r>
        <w:t>грово</w:t>
      </w:r>
      <w:r w:rsidR="00F01330">
        <w:t>го</w:t>
      </w:r>
      <w:r>
        <w:t xml:space="preserve"> пол</w:t>
      </w:r>
      <w:r w:rsidR="00F01330">
        <w:t>я</w:t>
      </w:r>
    </w:p>
    <w:p w14:paraId="5F9105F3" w14:textId="16A4AC17" w:rsidR="00431196" w:rsidRDefault="00431196" w:rsidP="0051455F">
      <w:pPr>
        <w:rPr>
          <w:color w:val="000000" w:themeColor="text1"/>
          <w:sz w:val="28"/>
          <w:szCs w:val="28"/>
        </w:rPr>
      </w:pPr>
      <w:r>
        <w:lastRenderedPageBreak/>
        <w:t xml:space="preserve">В игре будет </w:t>
      </w:r>
      <w:r w:rsidR="00DF47EB">
        <w:t>один уровень сложности</w:t>
      </w:r>
      <w:r>
        <w:t xml:space="preserve"> </w:t>
      </w:r>
      <w:r w:rsidR="00DF47EB">
        <w:t xml:space="preserve">в котором будет содержаться </w:t>
      </w:r>
      <w:r>
        <w:t>5 уровней. На поле главного меню</w:t>
      </w:r>
      <w:r w:rsidR="000A3FB6">
        <w:t xml:space="preserve"> (рис.2)</w:t>
      </w:r>
      <w:r>
        <w:t xml:space="preserve"> буд</w:t>
      </w:r>
      <w:r w:rsidR="00380EDF">
        <w:t>у</w:t>
      </w:r>
      <w:r>
        <w:t>т</w:t>
      </w:r>
      <w:r w:rsidR="00DF47EB">
        <w:t xml:space="preserve"> находиться кнопки начала игры</w:t>
      </w:r>
      <w:r>
        <w:t>, кнопка с краткими правилами и кнопка</w:t>
      </w:r>
      <w:r w:rsidR="00DF47EB">
        <w:t xml:space="preserve"> выхода из игры</w:t>
      </w:r>
      <w:r>
        <w:t>. Также здесь будет находиться логотип с названием игры.</w:t>
      </w:r>
    </w:p>
    <w:p w14:paraId="08A82C1D" w14:textId="77777777" w:rsidR="00DD284A" w:rsidRDefault="00DD284A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22E26331" w14:textId="14291F73" w:rsidR="000A3FB6" w:rsidRDefault="00DD284A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3409E8" wp14:editId="5EF753F5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5F2C" w14:textId="510CEA2E" w:rsidR="000A3FB6" w:rsidRDefault="000A3FB6" w:rsidP="00DD284A">
      <w:pPr>
        <w:pStyle w:val="a9"/>
      </w:pPr>
      <w:r>
        <w:t xml:space="preserve">Рис 2 – </w:t>
      </w:r>
      <w:r w:rsidR="0051455F">
        <w:t>Примерный вид г</w:t>
      </w:r>
      <w:r>
        <w:t>лавно</w:t>
      </w:r>
      <w:r w:rsidR="0051455F">
        <w:t>го</w:t>
      </w:r>
      <w:r>
        <w:t xml:space="preserve"> меню</w:t>
      </w:r>
    </w:p>
    <w:p w14:paraId="286BF649" w14:textId="10AE4BE3" w:rsidR="000A3FB6" w:rsidRDefault="000A3FB6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D057B1" wp14:editId="28C10A21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20A47" w14:textId="2105F74B" w:rsidR="000A3FB6" w:rsidRDefault="000A3FB6" w:rsidP="00DD284A">
      <w:pPr>
        <w:pStyle w:val="a9"/>
      </w:pPr>
      <w:r>
        <w:t xml:space="preserve">Рис </w:t>
      </w:r>
      <w:r w:rsidR="0051455F">
        <w:t>3</w:t>
      </w:r>
      <w:r>
        <w:t xml:space="preserve"> – Правила игры</w:t>
      </w:r>
    </w:p>
    <w:p w14:paraId="635E78B1" w14:textId="77777777" w:rsidR="000A3FB6" w:rsidRDefault="000A3FB6" w:rsidP="000A3FB6">
      <w:pPr>
        <w:pStyle w:val="afb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033C0A62" w14:textId="1B9A8BAF" w:rsidR="000A3FB6" w:rsidRPr="006247BA" w:rsidRDefault="000A3FB6" w:rsidP="00694975">
      <w:r w:rsidRPr="006247BA">
        <w:lastRenderedPageBreak/>
        <w:t xml:space="preserve">Также еще </w:t>
      </w:r>
      <w:r w:rsidR="00DF47EB">
        <w:t>на рис.3</w:t>
      </w:r>
      <w:r w:rsidRPr="006247BA"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6F871E34" w14:textId="32B2F45A" w:rsidR="00AD07D7" w:rsidRDefault="0051455F" w:rsidP="00AD07D7">
      <w:r>
        <w:t xml:space="preserve">Примерный вид окна выбора </w:t>
      </w:r>
      <w:r w:rsidR="00DD284A">
        <w:t>уровня</w:t>
      </w:r>
      <w:r>
        <w:t xml:space="preserve"> показан на рис.</w:t>
      </w:r>
      <w:r w:rsidR="00DD284A">
        <w:t>4</w:t>
      </w:r>
    </w:p>
    <w:p w14:paraId="39A53C36" w14:textId="77777777" w:rsidR="00DD284A" w:rsidRDefault="00DD284A" w:rsidP="000A3FB6">
      <w:pPr>
        <w:jc w:val="center"/>
        <w:rPr>
          <w:noProof/>
        </w:rPr>
      </w:pPr>
    </w:p>
    <w:p w14:paraId="737A7E43" w14:textId="5A98F96A" w:rsidR="000A3FB6" w:rsidRDefault="00DD284A" w:rsidP="000A3FB6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885FC3" wp14:editId="6FB2BFDF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3EEFB" w14:textId="612B49FE" w:rsidR="000A3FB6" w:rsidRDefault="000A3FB6" w:rsidP="00DD284A">
      <w:pPr>
        <w:pStyle w:val="a9"/>
      </w:pPr>
      <w:r>
        <w:t>Рис</w:t>
      </w:r>
      <w:r w:rsidR="00694975">
        <w:t xml:space="preserve"> </w:t>
      </w:r>
      <w:r>
        <w:t>4</w:t>
      </w:r>
      <w:r w:rsidR="00694975">
        <w:t xml:space="preserve"> – Уровни игры</w:t>
      </w:r>
    </w:p>
    <w:p w14:paraId="54C2800C" w14:textId="21BAA81A" w:rsidR="00AD07D7" w:rsidRPr="00AD07D7" w:rsidRDefault="00AD07D7" w:rsidP="00AD07D7">
      <w: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4C56CA31" w14:textId="59966560" w:rsidR="009A734F" w:rsidRDefault="00AB4DD7" w:rsidP="009A734F">
      <w:pPr>
        <w:pStyle w:val="3"/>
      </w:pPr>
      <w:bookmarkStart w:id="14" w:name="_Toc106199593"/>
      <w:r>
        <w:t>Возможности пользователя</w:t>
      </w:r>
      <w:bookmarkEnd w:id="11"/>
      <w:bookmarkEnd w:id="14"/>
    </w:p>
    <w:p w14:paraId="79BBED30" w14:textId="4F93F69D" w:rsidR="009A734F" w:rsidRPr="009A734F" w:rsidRDefault="009A734F" w:rsidP="009A734F">
      <w:r>
        <w:t>Пользователю должны быть доступны следующие возможности:</w:t>
      </w:r>
    </w:p>
    <w:p w14:paraId="2E9202E1" w14:textId="38C9EBB4" w:rsidR="00484001" w:rsidRDefault="009A734F" w:rsidP="007B0615">
      <w:pPr>
        <w:pStyle w:val="a0"/>
      </w:pPr>
      <w:r>
        <w:t>е</w:t>
      </w:r>
      <w:r w:rsidR="00484001">
        <w:t xml:space="preserve">сли нажать </w:t>
      </w:r>
      <w:r w:rsidR="00431196">
        <w:t>на кнопку играть, пользователь будет проходить все</w:t>
      </w:r>
      <w:r w:rsidR="00AD07D7">
        <w:t xml:space="preserve"> уровни подряд, то есть с самого </w:t>
      </w:r>
      <w:r w:rsidR="00431196">
        <w:t xml:space="preserve">первого уровня до </w:t>
      </w:r>
      <w:r w:rsidR="00AD07D7">
        <w:t>самого последнего</w:t>
      </w:r>
      <w:r w:rsidR="00431196">
        <w:t xml:space="preserve"> уровня</w:t>
      </w:r>
      <w:r w:rsidR="00484001">
        <w:t>;</w:t>
      </w:r>
    </w:p>
    <w:p w14:paraId="45C6FE3F" w14:textId="0096EB31" w:rsidR="00AD07D7" w:rsidRDefault="007B0615" w:rsidP="00AD07D7">
      <w:pPr>
        <w:pStyle w:val="a0"/>
      </w:pPr>
      <w:r>
        <w:t>п</w:t>
      </w:r>
      <w:r w:rsidR="00431196">
        <w:t>еред началом игры пользователь может прочитать правила</w:t>
      </w:r>
      <w:r w:rsidR="00484001">
        <w:t>, нажав</w:t>
      </w:r>
      <w:r>
        <w:t xml:space="preserve"> на гла</w:t>
      </w:r>
      <w:r w:rsidR="00AD07D7">
        <w:t>вном экране на кнопку «об игре»;</w:t>
      </w:r>
    </w:p>
    <w:p w14:paraId="38C96D59" w14:textId="5FE02B4E" w:rsidR="00AD07D7" w:rsidRDefault="00AD07D7" w:rsidP="00AD07D7">
      <w:pPr>
        <w:pStyle w:val="a0"/>
      </w:pPr>
      <w:r>
        <w:t>если нажать на кнопку выход, пользователь будет выходить из игры.</w:t>
      </w:r>
    </w:p>
    <w:p w14:paraId="0CBCBC66" w14:textId="5D36F112" w:rsidR="00AB4DD7" w:rsidRDefault="00003D55" w:rsidP="008A6563">
      <w:pPr>
        <w:pStyle w:val="2"/>
      </w:pPr>
      <w:bookmarkStart w:id="15" w:name="_Toc106199594"/>
      <w:r w:rsidRPr="008A6563">
        <w:t>Требования к надежности</w:t>
      </w:r>
      <w:bookmarkEnd w:id="15"/>
    </w:p>
    <w:p w14:paraId="6597522A" w14:textId="77777777" w:rsidR="00AD07D7" w:rsidRDefault="009A734F" w:rsidP="009A734F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</w:t>
      </w:r>
      <w:r w:rsidR="00AD07D7">
        <w:t xml:space="preserve">перечень которых приведен ниже: </w:t>
      </w:r>
    </w:p>
    <w:p w14:paraId="136021AB" w14:textId="77777777" w:rsidR="00AD07D7" w:rsidRDefault="009A734F" w:rsidP="00AD07D7">
      <w:pPr>
        <w:pStyle w:val="a0"/>
      </w:pPr>
      <w:r>
        <w:t>организацией бесперебойного питания техн</w:t>
      </w:r>
      <w:r w:rsidR="00AD07D7">
        <w:t>ических средств;</w:t>
      </w:r>
    </w:p>
    <w:p w14:paraId="6220B7DE" w14:textId="77777777" w:rsidR="00AD07D7" w:rsidRDefault="009A734F" w:rsidP="00AD07D7">
      <w:pPr>
        <w:pStyle w:val="a0"/>
      </w:pPr>
      <w:r>
        <w:t>использованием лицензионно</w:t>
      </w:r>
      <w:r w:rsidR="00AD07D7">
        <w:t>го программного обеспечения;</w:t>
      </w:r>
    </w:p>
    <w:p w14:paraId="6FFC2322" w14:textId="77777777" w:rsidR="00AD07D7" w:rsidRDefault="009A734F" w:rsidP="00AD07D7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</w:t>
      </w:r>
      <w:r w:rsidR="00AD07D7">
        <w:t>ждению программных средств»;</w:t>
      </w:r>
    </w:p>
    <w:p w14:paraId="1FCB2B4A" w14:textId="43D8D1F9" w:rsidR="009A734F" w:rsidRPr="009A734F" w:rsidRDefault="009A734F" w:rsidP="00AD07D7">
      <w:pPr>
        <w:pStyle w:val="a0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F944323" w14:textId="4D598FCC" w:rsidR="00AB4DD7" w:rsidRPr="008A6563" w:rsidRDefault="00003D55" w:rsidP="008A6563">
      <w:pPr>
        <w:pStyle w:val="2"/>
      </w:pPr>
      <w:bookmarkStart w:id="16" w:name="_Toc106199595"/>
      <w:r w:rsidRPr="008A6563">
        <w:t>Условия эксплуатации</w:t>
      </w:r>
      <w:bookmarkEnd w:id="16"/>
    </w:p>
    <w:p w14:paraId="1BB8D2C0" w14:textId="1AC92D67" w:rsidR="00431196" w:rsidRPr="00431196" w:rsidRDefault="00694975" w:rsidP="00431196">
      <w:r>
        <w:t>Условия эксплуатации программы должны соответствовать стандартным требованиям, предъявляемым к бытовым помещениям.</w:t>
      </w:r>
    </w:p>
    <w:p w14:paraId="15152342" w14:textId="77777777" w:rsidR="00F01330" w:rsidRDefault="00003D55" w:rsidP="00F01330">
      <w:pPr>
        <w:pStyle w:val="2"/>
      </w:pPr>
      <w:bookmarkStart w:id="17" w:name="_Toc106199596"/>
      <w:r w:rsidRPr="008A6563">
        <w:t>Требования к составу и параметрам технических средств</w:t>
      </w:r>
      <w:bookmarkEnd w:id="17"/>
    </w:p>
    <w:p w14:paraId="5E601267" w14:textId="102275FD" w:rsidR="00C562D1" w:rsidRPr="00F01330" w:rsidRDefault="009A734F" w:rsidP="00F01330">
      <w:pPr>
        <w:rPr>
          <w:b/>
          <w:bCs/>
        </w:rPr>
      </w:pPr>
      <w:r>
        <w:t>Д</w:t>
      </w:r>
      <w:r w:rsidR="00C562D1">
        <w:t xml:space="preserve">ля </w:t>
      </w:r>
      <w:r>
        <w:t xml:space="preserve">корректной </w:t>
      </w:r>
      <w:r w:rsidR="00C562D1">
        <w:t>работы программы необходимо:</w:t>
      </w:r>
    </w:p>
    <w:p w14:paraId="61D95551" w14:textId="0D06EC1C" w:rsidR="00C562D1" w:rsidRPr="009A734F" w:rsidRDefault="009A734F" w:rsidP="009A734F">
      <w:pPr>
        <w:pStyle w:val="a0"/>
      </w:pPr>
      <w:r w:rsidRPr="009A734F">
        <w:t>п</w:t>
      </w:r>
      <w:r w:rsidR="00C562D1" w:rsidRPr="009A734F">
        <w:t>роцессор х86-64 не ниже 800 Мгц</w:t>
      </w:r>
      <w:r w:rsidR="0021065F">
        <w:t>;</w:t>
      </w:r>
    </w:p>
    <w:p w14:paraId="2D6BBD45" w14:textId="5488884B" w:rsidR="00C562D1" w:rsidRPr="009A734F" w:rsidRDefault="00C562D1" w:rsidP="009A734F">
      <w:pPr>
        <w:pStyle w:val="a0"/>
      </w:pPr>
      <w:r w:rsidRPr="009A734F">
        <w:t>ОЗУ не менее 256 Мб</w:t>
      </w:r>
      <w:r w:rsidR="0021065F">
        <w:t>;</w:t>
      </w:r>
    </w:p>
    <w:p w14:paraId="1B8E63F9" w14:textId="668CBC00" w:rsidR="00C562D1" w:rsidRPr="009A734F" w:rsidRDefault="00C562D1" w:rsidP="009A734F">
      <w:pPr>
        <w:pStyle w:val="a0"/>
      </w:pPr>
      <w:r w:rsidRPr="009A734F">
        <w:t>VGA-совместимый видеоадаптер</w:t>
      </w:r>
      <w:r w:rsidR="0021065F">
        <w:t>;</w:t>
      </w:r>
    </w:p>
    <w:p w14:paraId="61398E56" w14:textId="05F4C9B5" w:rsidR="00C562D1" w:rsidRPr="009A734F" w:rsidRDefault="009A734F" w:rsidP="009A734F">
      <w:pPr>
        <w:pStyle w:val="a0"/>
      </w:pPr>
      <w:r w:rsidRPr="009A734F">
        <w:t>н</w:t>
      </w:r>
      <w:r w:rsidR="00C562D1" w:rsidRPr="009A734F">
        <w:t>е менее 100 Мб на жёстком диске</w:t>
      </w:r>
      <w:r w:rsidR="0021065F">
        <w:t>;</w:t>
      </w:r>
    </w:p>
    <w:p w14:paraId="26E76041" w14:textId="4428FC1E" w:rsidR="00C562D1" w:rsidRPr="009A734F" w:rsidRDefault="009A734F" w:rsidP="009A734F">
      <w:pPr>
        <w:pStyle w:val="a0"/>
      </w:pPr>
      <w:r w:rsidRPr="009A734F">
        <w:t>с</w:t>
      </w:r>
      <w:r w:rsidR="00C562D1" w:rsidRPr="009A734F">
        <w:t>овместимая аудио-карта</w:t>
      </w:r>
      <w:r w:rsidR="0021065F">
        <w:t>;</w:t>
      </w:r>
    </w:p>
    <w:p w14:paraId="68FC1A7B" w14:textId="43770774" w:rsidR="00694975" w:rsidRPr="009A734F" w:rsidRDefault="00C562D1" w:rsidP="009A734F">
      <w:pPr>
        <w:pStyle w:val="a0"/>
      </w:pPr>
      <w:r w:rsidRPr="009A734F">
        <w:t>HID-средства: клавиатура, мышь</w:t>
      </w:r>
      <w:r w:rsidR="0021065F">
        <w:t>.</w:t>
      </w:r>
    </w:p>
    <w:p w14:paraId="7C781F86" w14:textId="75E9D60F" w:rsidR="00AB4DD7" w:rsidRPr="008A6563" w:rsidRDefault="00003D55" w:rsidP="008A6563">
      <w:pPr>
        <w:pStyle w:val="2"/>
      </w:pPr>
      <w:bookmarkStart w:id="18" w:name="_Toc106199597"/>
      <w:r w:rsidRPr="008A6563">
        <w:t>Требования к информационной и программной совместимости</w:t>
      </w:r>
      <w:bookmarkEnd w:id="18"/>
    </w:p>
    <w:p w14:paraId="44306577" w14:textId="487253BB" w:rsidR="00431196" w:rsidRPr="00431196" w:rsidRDefault="00694975" w:rsidP="00C562D1">
      <w:r>
        <w:t xml:space="preserve">Программа должна быть написана на языке </w:t>
      </w:r>
      <w:r>
        <w:rPr>
          <w:lang w:val="en-US"/>
        </w:rPr>
        <w:t>Python</w:t>
      </w:r>
      <w:r w:rsidRPr="00694975">
        <w:t>.</w:t>
      </w:r>
    </w:p>
    <w:p w14:paraId="275E57A9" w14:textId="66BA8839" w:rsidR="00AB4DD7" w:rsidRPr="008A6563" w:rsidRDefault="00003D55" w:rsidP="008A6563">
      <w:pPr>
        <w:pStyle w:val="2"/>
      </w:pPr>
      <w:bookmarkStart w:id="19" w:name="_Toc106199598"/>
      <w:r w:rsidRPr="008A6563">
        <w:t>Требования к маркировке и упаковке</w:t>
      </w:r>
      <w:bookmarkEnd w:id="19"/>
    </w:p>
    <w:p w14:paraId="240CD536" w14:textId="3AFED913" w:rsidR="00431196" w:rsidRPr="00694975" w:rsidRDefault="00694975" w:rsidP="00431196">
      <w:r>
        <w:t>Специальных требований нет</w:t>
      </w:r>
      <w:r w:rsidR="004B37FE">
        <w:t>.</w:t>
      </w:r>
    </w:p>
    <w:p w14:paraId="6955AB29" w14:textId="6A7B41C3" w:rsidR="00AB4DD7" w:rsidRPr="008A6563" w:rsidRDefault="00003D55" w:rsidP="008A6563">
      <w:pPr>
        <w:pStyle w:val="2"/>
      </w:pPr>
      <w:bookmarkStart w:id="20" w:name="_Toc106199599"/>
      <w:r w:rsidRPr="008A6563">
        <w:t>Требования к транспортированию и хранению</w:t>
      </w:r>
      <w:bookmarkEnd w:id="20"/>
    </w:p>
    <w:p w14:paraId="3D1C8379" w14:textId="6318B9E7" w:rsidR="00431196" w:rsidRPr="00431196" w:rsidRDefault="00487750" w:rsidP="00487750">
      <w:r w:rsidRPr="00703C32">
        <w:t>Специальные требования к транспортированию и хранению не предъявляются.</w:t>
      </w:r>
    </w:p>
    <w:p w14:paraId="192BC8BD" w14:textId="1152D87E" w:rsidR="00C562D1" w:rsidRPr="008A6563" w:rsidRDefault="00003D55" w:rsidP="008A6563">
      <w:pPr>
        <w:pStyle w:val="2"/>
      </w:pPr>
      <w:bookmarkStart w:id="21" w:name="_Toc106199600"/>
      <w:r w:rsidRPr="008A6563">
        <w:t>Специальные требования</w:t>
      </w:r>
      <w:bookmarkEnd w:id="21"/>
    </w:p>
    <w:p w14:paraId="2CB56AF2" w14:textId="77777777" w:rsidR="00487750" w:rsidRDefault="00487750" w:rsidP="008A6563">
      <w:r>
        <w:t>Простота интерфейса пользователя.</w:t>
      </w:r>
    </w:p>
    <w:p w14:paraId="6C484CC1" w14:textId="77777777" w:rsidR="00487750" w:rsidRPr="00487750" w:rsidRDefault="00487750" w:rsidP="00487750"/>
    <w:p w14:paraId="4D0E9268" w14:textId="461B715E" w:rsidR="00AB4DD7" w:rsidRPr="008A6563" w:rsidRDefault="00003D55" w:rsidP="008A6563">
      <w:pPr>
        <w:pStyle w:val="1"/>
      </w:pPr>
      <w:bookmarkStart w:id="22" w:name="_Toc106199601"/>
      <w:r w:rsidRPr="008A6563">
        <w:lastRenderedPageBreak/>
        <w:t>Требования к программной документации</w:t>
      </w:r>
      <w:bookmarkEnd w:id="22"/>
    </w:p>
    <w:p w14:paraId="36795180" w14:textId="6F79FD66" w:rsidR="00487750" w:rsidRDefault="00487750" w:rsidP="00487750">
      <w:r>
        <w:t>Состав программной документации должен включать:</w:t>
      </w:r>
    </w:p>
    <w:p w14:paraId="35FB2692" w14:textId="19C0A644" w:rsidR="00487750" w:rsidRDefault="00487750" w:rsidP="00487750">
      <w:pPr>
        <w:pStyle w:val="a0"/>
      </w:pPr>
      <w:r>
        <w:t>техническое задание;</w:t>
      </w:r>
    </w:p>
    <w:p w14:paraId="40A0E620" w14:textId="25FE5585" w:rsidR="00487750" w:rsidRDefault="00487750" w:rsidP="00487750">
      <w:pPr>
        <w:pStyle w:val="a0"/>
      </w:pPr>
      <w:r>
        <w:t>код программы;</w:t>
      </w:r>
    </w:p>
    <w:p w14:paraId="22D05BFE" w14:textId="57E97788" w:rsidR="00487750" w:rsidRPr="00487750" w:rsidRDefault="00487750" w:rsidP="00487750">
      <w:pPr>
        <w:pStyle w:val="a0"/>
      </w:pPr>
      <w:r>
        <w:t>руководство пользователя.</w:t>
      </w:r>
    </w:p>
    <w:p w14:paraId="43137619" w14:textId="1A62678B" w:rsidR="00AB4DD7" w:rsidRDefault="00003D55" w:rsidP="00380EDF">
      <w:pPr>
        <w:pStyle w:val="1"/>
      </w:pPr>
      <w:bookmarkStart w:id="23" w:name="_Toc106199602"/>
      <w:r w:rsidRPr="00380EDF">
        <w:lastRenderedPageBreak/>
        <w:t>Технико-экономические показатели;</w:t>
      </w:r>
      <w:bookmarkEnd w:id="23"/>
    </w:p>
    <w:p w14:paraId="3B581C3D" w14:textId="77777777" w:rsidR="00D25169" w:rsidRDefault="00D25169" w:rsidP="00D25169">
      <w:r>
        <w:t xml:space="preserve">Ориентировочная экономическая эффективность не рассчитывается. </w:t>
      </w:r>
    </w:p>
    <w:p w14:paraId="3E402F65" w14:textId="77777777" w:rsidR="00D25169" w:rsidRDefault="00D25169" w:rsidP="00D25169">
      <w:r>
        <w:t>Экономические преимущества разработки по сравнению с отечественными и зарубежными аналогами отсутствуют.</w:t>
      </w:r>
    </w:p>
    <w:p w14:paraId="4C2AECF1" w14:textId="77777777" w:rsidR="00C562D1" w:rsidRPr="00C562D1" w:rsidRDefault="00C562D1" w:rsidP="00D25169">
      <w:pPr>
        <w:ind w:firstLine="0"/>
      </w:pPr>
    </w:p>
    <w:p w14:paraId="5CA68083" w14:textId="40099C99" w:rsidR="00AB4DD7" w:rsidRPr="0021065F" w:rsidRDefault="00003D55" w:rsidP="0021065F">
      <w:pPr>
        <w:pStyle w:val="1"/>
      </w:pPr>
      <w:bookmarkStart w:id="24" w:name="_Toc106199603"/>
      <w:r w:rsidRPr="0021065F">
        <w:lastRenderedPageBreak/>
        <w:t>Стадии и этапы разработки</w:t>
      </w:r>
      <w:bookmarkEnd w:id="24"/>
    </w:p>
    <w:p w14:paraId="6B2C19B2" w14:textId="15E2BF19" w:rsidR="00C562D1" w:rsidRPr="0021065F" w:rsidRDefault="00C562D1" w:rsidP="0021065F">
      <w:pPr>
        <w:pStyle w:val="2"/>
      </w:pPr>
      <w:bookmarkStart w:id="25" w:name="_Toc106199604"/>
      <w:r w:rsidRPr="0021065F">
        <w:t>Стадии разработки</w:t>
      </w:r>
      <w:bookmarkEnd w:id="25"/>
    </w:p>
    <w:p w14:paraId="057ED7E2" w14:textId="0030CCC4" w:rsidR="00C562D1" w:rsidRDefault="00C562D1" w:rsidP="00F01330">
      <w:r>
        <w:t>Разработка должна быть проведена в три стадии:</w:t>
      </w:r>
    </w:p>
    <w:p w14:paraId="60D29A6C" w14:textId="2A1F34E4" w:rsidR="00C562D1" w:rsidRDefault="00C562D1" w:rsidP="007B0615">
      <w:pPr>
        <w:pStyle w:val="a0"/>
      </w:pPr>
      <w:r>
        <w:t>разработка технического задания;</w:t>
      </w:r>
    </w:p>
    <w:p w14:paraId="5476B6E8" w14:textId="0FA98263" w:rsidR="00C562D1" w:rsidRDefault="00C562D1" w:rsidP="007B0615">
      <w:pPr>
        <w:pStyle w:val="a0"/>
      </w:pPr>
      <w:r>
        <w:t>рабочее проектирование;</w:t>
      </w:r>
    </w:p>
    <w:p w14:paraId="5FCE44B9" w14:textId="00DE61E5" w:rsidR="00C562D1" w:rsidRDefault="00C562D1" w:rsidP="007B0615">
      <w:pPr>
        <w:pStyle w:val="a0"/>
      </w:pPr>
      <w:r>
        <w:t>внедрение.</w:t>
      </w:r>
    </w:p>
    <w:p w14:paraId="0D2526C3" w14:textId="094ADC94" w:rsidR="00C562D1" w:rsidRPr="0021065F" w:rsidRDefault="00C562D1" w:rsidP="0021065F">
      <w:pPr>
        <w:pStyle w:val="2"/>
      </w:pPr>
      <w:bookmarkStart w:id="26" w:name="_Toc106199605"/>
      <w:r w:rsidRPr="0021065F">
        <w:t>Этапы разработки</w:t>
      </w:r>
      <w:bookmarkEnd w:id="26"/>
    </w:p>
    <w:p w14:paraId="62B7C1B1" w14:textId="77777777" w:rsidR="00C562D1" w:rsidRDefault="00C562D1" w:rsidP="00F01330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2E3C03BB" w14:textId="43EEE41B" w:rsidR="00C562D1" w:rsidRDefault="00C562D1" w:rsidP="007B0615">
      <w:pPr>
        <w:pStyle w:val="a0"/>
      </w:pPr>
      <w:r>
        <w:t>разработка программы;</w:t>
      </w:r>
    </w:p>
    <w:p w14:paraId="5DC10067" w14:textId="4F928F23" w:rsidR="00C562D1" w:rsidRDefault="00C562D1" w:rsidP="007B0615">
      <w:pPr>
        <w:pStyle w:val="a0"/>
      </w:pPr>
      <w:r>
        <w:t xml:space="preserve">разработка программной документации; </w:t>
      </w:r>
    </w:p>
    <w:p w14:paraId="4643A644" w14:textId="45FB2504" w:rsidR="00C562D1" w:rsidRDefault="00C562D1" w:rsidP="007B0615">
      <w:pPr>
        <w:pStyle w:val="a0"/>
      </w:pPr>
      <w:r>
        <w:t>испытания программы.</w:t>
      </w:r>
    </w:p>
    <w:p w14:paraId="56FDC1CC" w14:textId="77777777" w:rsidR="00C562D1" w:rsidRDefault="00C562D1" w:rsidP="00F01330">
      <w:r>
        <w:t xml:space="preserve">На стадии внедрения должен быть выполнен этап разработки, подготовка и передача программы. </w:t>
      </w:r>
    </w:p>
    <w:p w14:paraId="1BE5A8A8" w14:textId="06D5E6A3" w:rsidR="00C562D1" w:rsidRDefault="00C562D1" w:rsidP="00C562D1">
      <w:pPr>
        <w:pStyle w:val="2"/>
      </w:pPr>
      <w:bookmarkStart w:id="27" w:name="_Toc106199606"/>
      <w:r>
        <w:t>Содержание работ по этапам</w:t>
      </w:r>
      <w:bookmarkEnd w:id="27"/>
    </w:p>
    <w:p w14:paraId="6814FB76" w14:textId="77777777" w:rsidR="007B0615" w:rsidRDefault="00C562D1" w:rsidP="00F01330">
      <w:r>
        <w:t xml:space="preserve">На этапе разработки технического задания должны быть выполнены перечисленные ниже работы: </w:t>
      </w:r>
    </w:p>
    <w:p w14:paraId="30294EEB" w14:textId="7A13E3BE" w:rsidR="00C562D1" w:rsidRDefault="00C562D1" w:rsidP="007B0615">
      <w:pPr>
        <w:pStyle w:val="a0"/>
      </w:pPr>
      <w:r>
        <w:t>постановка задачи;</w:t>
      </w:r>
    </w:p>
    <w:p w14:paraId="4BA5A198" w14:textId="544ED3C2" w:rsidR="00C562D1" w:rsidRDefault="00C562D1" w:rsidP="007B0615">
      <w:pPr>
        <w:pStyle w:val="a0"/>
      </w:pPr>
      <w:r>
        <w:t>определение и уточнение требований к техническим средствам;</w:t>
      </w:r>
    </w:p>
    <w:p w14:paraId="5F139DB0" w14:textId="021863D4" w:rsidR="00C562D1" w:rsidRDefault="00C562D1" w:rsidP="007B0615">
      <w:pPr>
        <w:pStyle w:val="a0"/>
      </w:pPr>
      <w:r>
        <w:t>определение требований к программе;</w:t>
      </w:r>
    </w:p>
    <w:p w14:paraId="541FF53B" w14:textId="7B90637B" w:rsidR="00C562D1" w:rsidRDefault="00C562D1" w:rsidP="007B0615">
      <w:pPr>
        <w:pStyle w:val="a0"/>
      </w:pPr>
      <w:r>
        <w:t>определение стадий, этапов и сроков разработки программы и документации на неё;</w:t>
      </w:r>
    </w:p>
    <w:p w14:paraId="0445A5DE" w14:textId="77777777" w:rsidR="007B0615" w:rsidRDefault="00C562D1" w:rsidP="007B0615">
      <w:pPr>
        <w:pStyle w:val="a0"/>
      </w:pPr>
      <w:r>
        <w:t>согласование и утверждение технического задания.</w:t>
      </w:r>
    </w:p>
    <w:p w14:paraId="1C02E469" w14:textId="279E7044" w:rsidR="00C562D1" w:rsidRDefault="00C562D1" w:rsidP="00F01330"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0A128B98" w14:textId="77777777" w:rsidR="00C562D1" w:rsidRDefault="00C562D1" w:rsidP="00F01330">
      <w:r>
        <w:t>На этапе испытаний программы должны быть выполнены перечисленные ниже виды работ:</w:t>
      </w:r>
    </w:p>
    <w:p w14:paraId="7106E24E" w14:textId="5E07C389" w:rsidR="00C562D1" w:rsidRDefault="00C562D1" w:rsidP="007B0615">
      <w:pPr>
        <w:pStyle w:val="a0"/>
      </w:pPr>
      <w:r>
        <w:t>разработка, согласование и утверждение, и методики испытаний;</w:t>
      </w:r>
    </w:p>
    <w:p w14:paraId="71E91BE1" w14:textId="1D77FBB4" w:rsidR="00C562D1" w:rsidRDefault="00C562D1" w:rsidP="007B0615">
      <w:pPr>
        <w:pStyle w:val="a0"/>
      </w:pPr>
      <w:r>
        <w:t>проведение приемо-сдаточных испытаний;</w:t>
      </w:r>
    </w:p>
    <w:p w14:paraId="50394E6D" w14:textId="5C4BEA31" w:rsidR="00C562D1" w:rsidRDefault="00C562D1" w:rsidP="007B0615">
      <w:pPr>
        <w:pStyle w:val="a0"/>
      </w:pPr>
      <w:r>
        <w:lastRenderedPageBreak/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BE7C61A" w14:textId="65A7C87B" w:rsidR="00C562D1" w:rsidRDefault="00C562D1" w:rsidP="00C562D1">
      <w:pPr>
        <w:pStyle w:val="1"/>
      </w:pPr>
      <w:bookmarkStart w:id="28" w:name="_Toc106199607"/>
      <w:r>
        <w:lastRenderedPageBreak/>
        <w:t>Порядок контроля и приемки</w:t>
      </w:r>
      <w:bookmarkEnd w:id="28"/>
    </w:p>
    <w:p w14:paraId="3E355FA1" w14:textId="31779CEA" w:rsidR="00C562D1" w:rsidRDefault="00C562D1" w:rsidP="00F01330">
      <w:r>
        <w:t>Испытания представленной программы и контроль качества ее работы провести на базе компьютерного класса</w:t>
      </w:r>
      <w:r w:rsidR="00D25169">
        <w:t xml:space="preserve"> Колледжа ВятГУ</w:t>
      </w:r>
      <w:r>
        <w:t>. Во время испытаний проверить работу системы по следующим позициям:</w:t>
      </w:r>
    </w:p>
    <w:p w14:paraId="626F39E4" w14:textId="53F293BD" w:rsidR="00C562D1" w:rsidRDefault="00C562D1" w:rsidP="00F01330">
      <w:pPr>
        <w:pStyle w:val="a0"/>
      </w:pPr>
      <w:r>
        <w:t>ПО должно корректно проходить весь набор функциональных тестов;</w:t>
      </w:r>
    </w:p>
    <w:p w14:paraId="0F57BC72" w14:textId="55229195" w:rsidR="00C562D1" w:rsidRDefault="00F01330" w:rsidP="00F01330">
      <w:pPr>
        <w:pStyle w:val="a0"/>
      </w:pPr>
      <w:r>
        <w:t>к</w:t>
      </w:r>
      <w:r w:rsidR="00C562D1">
        <w:t>орректное функционирование заданных в ТЗ функций;</w:t>
      </w:r>
    </w:p>
    <w:p w14:paraId="472AC4E2" w14:textId="78CED76B" w:rsidR="00C562D1" w:rsidRDefault="00C562D1" w:rsidP="00F01330">
      <w:pPr>
        <w:pStyle w:val="a0"/>
      </w:pPr>
      <w:r>
        <w:t>возможность функционирования на ЭВМ с указанными минимальными системными требованиями;</w:t>
      </w:r>
    </w:p>
    <w:p w14:paraId="076FEF0A" w14:textId="1047691F" w:rsidR="00303DC8" w:rsidRPr="00F01330" w:rsidRDefault="00C562D1" w:rsidP="00F01330">
      <w:pPr>
        <w:pStyle w:val="a0"/>
      </w:pPr>
      <w:r>
        <w:t xml:space="preserve">демонстрация возможности </w:t>
      </w:r>
      <w:r w:rsidR="00F01330">
        <w:t>установки на указанную систему.</w:t>
      </w:r>
    </w:p>
    <w:sectPr w:rsidR="00303DC8" w:rsidRPr="00F01330" w:rsidSect="00D2756B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C48B54" w16cex:dateUtc="2022-04-14T20:28:00Z"/>
  <w16cex:commentExtensible w16cex:durableId="3DAFE84F" w16cex:dateUtc="2022-04-29T10:29:00Z"/>
  <w16cex:commentExtensible w16cex:durableId="228EEF60" w16cex:dateUtc="2022-04-29T10:29:00Z"/>
  <w16cex:commentExtensible w16cex:durableId="0B84379B" w16cex:dateUtc="2022-04-29T10:29:00Z"/>
  <w16cex:commentExtensible w16cex:durableId="5857FF15" w16cex:dateUtc="2022-04-29T10:30:00Z"/>
  <w16cex:commentExtensible w16cex:durableId="3655DE10" w16cex:dateUtc="2022-04-29T10:30:00Z"/>
  <w16cex:commentExtensible w16cex:durableId="40B28B7A" w16cex:dateUtc="2022-06-04T17:21:00.516Z"/>
  <w16cex:commentExtensible w16cex:durableId="3328F1CA" w16cex:dateUtc="2022-06-04T17:26:59.933Z"/>
  <w16cex:commentExtensible w16cex:durableId="035E9A9F" w16cex:dateUtc="2022-06-04T17:28:35.075Z"/>
  <w16cex:commentExtensible w16cex:durableId="4F3B979F" w16cex:dateUtc="2022-06-04T17:28:43.248Z"/>
  <w16cex:commentExtensible w16cex:durableId="1D98F2E9" w16cex:dateUtc="2022-06-04T17:28:55.567Z"/>
  <w16cex:commentExtensible w16cex:durableId="31D02F44" w16cex:dateUtc="2022-06-05T09:56:15.9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29130C" w16cid:durableId="2AC48B54"/>
  <w16cid:commentId w16cid:paraId="0BC48114" w16cid:durableId="3DAFE84F"/>
  <w16cid:commentId w16cid:paraId="5DD2C8A1" w16cid:durableId="228EEF60"/>
  <w16cid:commentId w16cid:paraId="09B15918" w16cid:durableId="0B84379B"/>
  <w16cid:commentId w16cid:paraId="2B02BD20" w16cid:durableId="5857FF15"/>
  <w16cid:commentId w16cid:paraId="0BC58CB3" w16cid:durableId="3655DE10"/>
  <w16cid:commentId w16cid:paraId="070EB818" w16cid:durableId="40B28B7A"/>
  <w16cid:commentId w16cid:paraId="2309894B" w16cid:durableId="3328F1CA"/>
  <w16cid:commentId w16cid:paraId="18963416" w16cid:durableId="035E9A9F"/>
  <w16cid:commentId w16cid:paraId="7FA76A94" w16cid:durableId="4F3B979F"/>
  <w16cid:commentId w16cid:paraId="4B28A4F6" w16cid:durableId="1D98F2E9"/>
  <w16cid:commentId w16cid:paraId="196BE8EC" w16cid:durableId="31D02F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86E52" w14:textId="77777777" w:rsidR="000557E8" w:rsidRDefault="000557E8">
      <w:pPr>
        <w:spacing w:before="0" w:line="240" w:lineRule="auto"/>
      </w:pPr>
      <w:r>
        <w:separator/>
      </w:r>
    </w:p>
  </w:endnote>
  <w:endnote w:type="continuationSeparator" w:id="0">
    <w:p w14:paraId="5809ED20" w14:textId="77777777" w:rsidR="000557E8" w:rsidRDefault="000557E8">
      <w:pPr>
        <w:spacing w:before="0" w:line="240" w:lineRule="auto"/>
      </w:pPr>
      <w:r>
        <w:continuationSeparator/>
      </w:r>
    </w:p>
  </w:endnote>
  <w:endnote w:type="continuationNotice" w:id="1">
    <w:p w14:paraId="5662060C" w14:textId="77777777" w:rsidR="000557E8" w:rsidRDefault="000557E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A7062" w14:textId="77777777" w:rsidR="000557E8" w:rsidRDefault="000557E8" w:rsidP="00990EAC">
      <w:pPr>
        <w:spacing w:before="0" w:line="240" w:lineRule="auto"/>
      </w:pPr>
      <w:r>
        <w:separator/>
      </w:r>
    </w:p>
  </w:footnote>
  <w:footnote w:type="continuationSeparator" w:id="0">
    <w:p w14:paraId="30F40DFB" w14:textId="77777777" w:rsidR="000557E8" w:rsidRDefault="000557E8" w:rsidP="00990EAC">
      <w:pPr>
        <w:spacing w:before="0" w:line="240" w:lineRule="auto"/>
      </w:pPr>
      <w:r>
        <w:continuationSeparator/>
      </w:r>
    </w:p>
  </w:footnote>
  <w:footnote w:type="continuationNotice" w:id="1">
    <w:p w14:paraId="48A35A9B" w14:textId="77777777" w:rsidR="000557E8" w:rsidRDefault="000557E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2740E77B" w:rsidR="00C562D1" w:rsidRPr="00C17A21" w:rsidRDefault="00C562D1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21065F">
      <w:rPr>
        <w:rStyle w:val="af1"/>
        <w:noProof/>
      </w:rPr>
      <w:t>8</w:t>
    </w:r>
    <w:r w:rsidRPr="00C17A21">
      <w:rPr>
        <w:rStyle w:val="af1"/>
      </w:rPr>
      <w:fldChar w:fldCharType="end"/>
    </w:r>
  </w:p>
  <w:p w14:paraId="0AA9F560" w14:textId="77777777" w:rsidR="00C562D1" w:rsidRPr="008E27BF" w:rsidRDefault="00C562D1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160C290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5" w15:restartNumberingAfterBreak="0">
    <w:nsid w:val="645846BD"/>
    <w:multiLevelType w:val="hybridMultilevel"/>
    <w:tmpl w:val="EE920F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78E0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F1C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3D55"/>
    <w:rsid w:val="00031EBA"/>
    <w:rsid w:val="00035A26"/>
    <w:rsid w:val="000557E8"/>
    <w:rsid w:val="0005745E"/>
    <w:rsid w:val="0008146F"/>
    <w:rsid w:val="00094729"/>
    <w:rsid w:val="000A3FB6"/>
    <w:rsid w:val="000C7DE5"/>
    <w:rsid w:val="000D38ED"/>
    <w:rsid w:val="000E6490"/>
    <w:rsid w:val="0013162A"/>
    <w:rsid w:val="00150617"/>
    <w:rsid w:val="00155A8D"/>
    <w:rsid w:val="00166218"/>
    <w:rsid w:val="001859EA"/>
    <w:rsid w:val="0019044F"/>
    <w:rsid w:val="001A50A1"/>
    <w:rsid w:val="001B794F"/>
    <w:rsid w:val="001C2E66"/>
    <w:rsid w:val="001F5E9C"/>
    <w:rsid w:val="00201509"/>
    <w:rsid w:val="0021065F"/>
    <w:rsid w:val="002444FF"/>
    <w:rsid w:val="00244671"/>
    <w:rsid w:val="00270C38"/>
    <w:rsid w:val="002801B4"/>
    <w:rsid w:val="00292B29"/>
    <w:rsid w:val="00296BBF"/>
    <w:rsid w:val="002C1982"/>
    <w:rsid w:val="002D5ED0"/>
    <w:rsid w:val="002E28E9"/>
    <w:rsid w:val="002F15DD"/>
    <w:rsid w:val="00303DC8"/>
    <w:rsid w:val="00311E97"/>
    <w:rsid w:val="003172D7"/>
    <w:rsid w:val="00323F6E"/>
    <w:rsid w:val="00342964"/>
    <w:rsid w:val="00364D74"/>
    <w:rsid w:val="003711B3"/>
    <w:rsid w:val="00380EDF"/>
    <w:rsid w:val="00387E10"/>
    <w:rsid w:val="003A4E95"/>
    <w:rsid w:val="003C2810"/>
    <w:rsid w:val="003E1A1B"/>
    <w:rsid w:val="00412E47"/>
    <w:rsid w:val="00431196"/>
    <w:rsid w:val="004347A5"/>
    <w:rsid w:val="00447629"/>
    <w:rsid w:val="00451E07"/>
    <w:rsid w:val="0045404B"/>
    <w:rsid w:val="004605D9"/>
    <w:rsid w:val="004677DC"/>
    <w:rsid w:val="00477484"/>
    <w:rsid w:val="00484001"/>
    <w:rsid w:val="0048416D"/>
    <w:rsid w:val="00487750"/>
    <w:rsid w:val="004B37FE"/>
    <w:rsid w:val="00512B60"/>
    <w:rsid w:val="0051455F"/>
    <w:rsid w:val="00514790"/>
    <w:rsid w:val="00514894"/>
    <w:rsid w:val="005524E9"/>
    <w:rsid w:val="005530DC"/>
    <w:rsid w:val="0057389A"/>
    <w:rsid w:val="005B2CE2"/>
    <w:rsid w:val="005E7941"/>
    <w:rsid w:val="005F0877"/>
    <w:rsid w:val="005F0B98"/>
    <w:rsid w:val="006007E9"/>
    <w:rsid w:val="006030ED"/>
    <w:rsid w:val="00620630"/>
    <w:rsid w:val="006267F9"/>
    <w:rsid w:val="006324C6"/>
    <w:rsid w:val="00684E99"/>
    <w:rsid w:val="00694975"/>
    <w:rsid w:val="006A3648"/>
    <w:rsid w:val="006D46A3"/>
    <w:rsid w:val="00706D32"/>
    <w:rsid w:val="00717B43"/>
    <w:rsid w:val="00741EC2"/>
    <w:rsid w:val="007445A3"/>
    <w:rsid w:val="007471A7"/>
    <w:rsid w:val="007661F7"/>
    <w:rsid w:val="00775FCB"/>
    <w:rsid w:val="007A0770"/>
    <w:rsid w:val="007A44EC"/>
    <w:rsid w:val="007B0615"/>
    <w:rsid w:val="007B5718"/>
    <w:rsid w:val="007C2693"/>
    <w:rsid w:val="007C5DA6"/>
    <w:rsid w:val="007D18D6"/>
    <w:rsid w:val="007F6F16"/>
    <w:rsid w:val="00815163"/>
    <w:rsid w:val="00815197"/>
    <w:rsid w:val="008508E2"/>
    <w:rsid w:val="00873C68"/>
    <w:rsid w:val="008821B6"/>
    <w:rsid w:val="00884627"/>
    <w:rsid w:val="00887461"/>
    <w:rsid w:val="008913CD"/>
    <w:rsid w:val="008A6563"/>
    <w:rsid w:val="008A7235"/>
    <w:rsid w:val="008B1742"/>
    <w:rsid w:val="008B3835"/>
    <w:rsid w:val="008B57AD"/>
    <w:rsid w:val="008B70BF"/>
    <w:rsid w:val="008D417C"/>
    <w:rsid w:val="008D6356"/>
    <w:rsid w:val="00907058"/>
    <w:rsid w:val="009078D1"/>
    <w:rsid w:val="0092285C"/>
    <w:rsid w:val="00922A0E"/>
    <w:rsid w:val="00941637"/>
    <w:rsid w:val="00944557"/>
    <w:rsid w:val="00950955"/>
    <w:rsid w:val="0098081B"/>
    <w:rsid w:val="0098708B"/>
    <w:rsid w:val="00990EAC"/>
    <w:rsid w:val="0099717C"/>
    <w:rsid w:val="00997825"/>
    <w:rsid w:val="009A1CB3"/>
    <w:rsid w:val="009A734F"/>
    <w:rsid w:val="009A78AA"/>
    <w:rsid w:val="009C1E84"/>
    <w:rsid w:val="009C2712"/>
    <w:rsid w:val="009D6117"/>
    <w:rsid w:val="009F59D7"/>
    <w:rsid w:val="00A26122"/>
    <w:rsid w:val="00A3550C"/>
    <w:rsid w:val="00A43971"/>
    <w:rsid w:val="00A43D43"/>
    <w:rsid w:val="00A631A3"/>
    <w:rsid w:val="00A6518F"/>
    <w:rsid w:val="00A7464D"/>
    <w:rsid w:val="00AB047F"/>
    <w:rsid w:val="00AB465D"/>
    <w:rsid w:val="00AB4DD7"/>
    <w:rsid w:val="00AC53A7"/>
    <w:rsid w:val="00AD07D7"/>
    <w:rsid w:val="00B37E6B"/>
    <w:rsid w:val="00B63A5B"/>
    <w:rsid w:val="00B6451B"/>
    <w:rsid w:val="00B6663A"/>
    <w:rsid w:val="00B7174E"/>
    <w:rsid w:val="00B97C6A"/>
    <w:rsid w:val="00BB41FD"/>
    <w:rsid w:val="00BB4342"/>
    <w:rsid w:val="00BC4310"/>
    <w:rsid w:val="00BD2B75"/>
    <w:rsid w:val="00BE39B8"/>
    <w:rsid w:val="00C11E33"/>
    <w:rsid w:val="00C44F52"/>
    <w:rsid w:val="00C54F79"/>
    <w:rsid w:val="00C562D1"/>
    <w:rsid w:val="00C8774D"/>
    <w:rsid w:val="00C90AD4"/>
    <w:rsid w:val="00C93C3A"/>
    <w:rsid w:val="00C96227"/>
    <w:rsid w:val="00CA462A"/>
    <w:rsid w:val="00CA46E3"/>
    <w:rsid w:val="00CB211A"/>
    <w:rsid w:val="00CC7640"/>
    <w:rsid w:val="00CD1405"/>
    <w:rsid w:val="00CE3A3D"/>
    <w:rsid w:val="00CF4CFC"/>
    <w:rsid w:val="00D0476C"/>
    <w:rsid w:val="00D24A5D"/>
    <w:rsid w:val="00D25169"/>
    <w:rsid w:val="00D2756B"/>
    <w:rsid w:val="00D3115C"/>
    <w:rsid w:val="00D31A36"/>
    <w:rsid w:val="00D31D7E"/>
    <w:rsid w:val="00D730CA"/>
    <w:rsid w:val="00D83E63"/>
    <w:rsid w:val="00DA33AC"/>
    <w:rsid w:val="00DA64D0"/>
    <w:rsid w:val="00DA6582"/>
    <w:rsid w:val="00DB3D8E"/>
    <w:rsid w:val="00DB67CB"/>
    <w:rsid w:val="00DC575A"/>
    <w:rsid w:val="00DD284A"/>
    <w:rsid w:val="00DE03C1"/>
    <w:rsid w:val="00DE18B5"/>
    <w:rsid w:val="00DF09F4"/>
    <w:rsid w:val="00DF47EB"/>
    <w:rsid w:val="00E0593E"/>
    <w:rsid w:val="00E26720"/>
    <w:rsid w:val="00E4794F"/>
    <w:rsid w:val="00E519F1"/>
    <w:rsid w:val="00E85CEA"/>
    <w:rsid w:val="00E97C53"/>
    <w:rsid w:val="00EA6493"/>
    <w:rsid w:val="00EA70F3"/>
    <w:rsid w:val="00EB0651"/>
    <w:rsid w:val="00EB1FC2"/>
    <w:rsid w:val="00EC1BB9"/>
    <w:rsid w:val="00ED7346"/>
    <w:rsid w:val="00F01330"/>
    <w:rsid w:val="00F20633"/>
    <w:rsid w:val="00F34EC4"/>
    <w:rsid w:val="00F374E5"/>
    <w:rsid w:val="00F76B03"/>
    <w:rsid w:val="00F76EBD"/>
    <w:rsid w:val="00F84AC0"/>
    <w:rsid w:val="00F84B99"/>
    <w:rsid w:val="00F8700A"/>
    <w:rsid w:val="00FA3223"/>
    <w:rsid w:val="00FA6956"/>
    <w:rsid w:val="00FB05EA"/>
    <w:rsid w:val="00FD2680"/>
    <w:rsid w:val="00FE15B4"/>
    <w:rsid w:val="053FEFAB"/>
    <w:rsid w:val="071A7539"/>
    <w:rsid w:val="08B6459A"/>
    <w:rsid w:val="0A434A17"/>
    <w:rsid w:val="11766545"/>
    <w:rsid w:val="12054A56"/>
    <w:rsid w:val="12FE56F0"/>
    <w:rsid w:val="153CEB18"/>
    <w:rsid w:val="16D8BB79"/>
    <w:rsid w:val="1A9D35E0"/>
    <w:rsid w:val="2F45A6AD"/>
    <w:rsid w:val="2FE1C2EB"/>
    <w:rsid w:val="39CFA78C"/>
    <w:rsid w:val="3DEFE35F"/>
    <w:rsid w:val="42C52E18"/>
    <w:rsid w:val="43658F61"/>
    <w:rsid w:val="4A880A39"/>
    <w:rsid w:val="5136A66C"/>
    <w:rsid w:val="51459571"/>
    <w:rsid w:val="5378592C"/>
    <w:rsid w:val="5473B516"/>
    <w:rsid w:val="5721CD9C"/>
    <w:rsid w:val="578CBF93"/>
    <w:rsid w:val="6896A650"/>
    <w:rsid w:val="690C7EA3"/>
    <w:rsid w:val="6A9A31CA"/>
    <w:rsid w:val="722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363A7372-4C1A-4480-82A3-64BB386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Normal (Web)"/>
    <w:basedOn w:val="a1"/>
    <w:uiPriority w:val="99"/>
    <w:unhideWhenUsed/>
    <w:rsid w:val="0043119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styleId="afc">
    <w:name w:val="TOC Heading"/>
    <w:basedOn w:val="1"/>
    <w:next w:val="a1"/>
    <w:uiPriority w:val="39"/>
    <w:unhideWhenUsed/>
    <w:qFormat/>
    <w:rsid w:val="000A3FB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94146-29F7-494F-9DE8-CD27A827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44</TotalTime>
  <Pages>14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Елена Манылова</cp:lastModifiedBy>
  <cp:revision>14</cp:revision>
  <cp:lastPrinted>2019-07-22T21:48:00Z</cp:lastPrinted>
  <dcterms:created xsi:type="dcterms:W3CDTF">2022-04-01T13:28:00Z</dcterms:created>
  <dcterms:modified xsi:type="dcterms:W3CDTF">2022-06-15T12:33:00Z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